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3B530" w14:textId="77777777" w:rsidR="003A5CB0" w:rsidRPr="00C53AFE" w:rsidRDefault="003A5CB0" w:rsidP="00C53AFE">
      <w:pPr>
        <w:spacing w:line="264" w:lineRule="auto"/>
        <w:ind w:left="-144"/>
        <w:jc w:val="center"/>
        <w:rPr>
          <w:b/>
          <w:bCs/>
          <w:sz w:val="28"/>
          <w:szCs w:val="28"/>
        </w:rPr>
      </w:pPr>
      <w:r w:rsidRPr="00C53AFE">
        <w:rPr>
          <w:b/>
          <w:bCs/>
          <w:sz w:val="28"/>
          <w:szCs w:val="28"/>
        </w:rPr>
        <w:t>Luis Canahuate</w:t>
      </w:r>
    </w:p>
    <w:p w14:paraId="190ACEC0" w14:textId="77777777" w:rsidR="003A5CB0" w:rsidRPr="00C53AFE" w:rsidRDefault="003A5CB0" w:rsidP="00C53AFE">
      <w:pPr>
        <w:pBdr>
          <w:bottom w:val="thinThickLargeGap" w:sz="18" w:space="0" w:color="auto"/>
        </w:pBdr>
        <w:tabs>
          <w:tab w:val="right" w:pos="9360"/>
        </w:tabs>
        <w:spacing w:line="264" w:lineRule="auto"/>
        <w:ind w:left="-144"/>
        <w:jc w:val="center"/>
        <w:rPr>
          <w:sz w:val="22"/>
          <w:szCs w:val="22"/>
        </w:rPr>
      </w:pPr>
      <w:r w:rsidRPr="00C53AFE">
        <w:rPr>
          <w:sz w:val="22"/>
          <w:szCs w:val="22"/>
        </w:rPr>
        <w:t xml:space="preserve">Norristown, PA 19401 • luis.canahuate16@gmail.com • 267-349-1228 • </w:t>
      </w:r>
      <w:hyperlink r:id="rId7" w:history="1">
        <w:r w:rsidRPr="00C53AFE">
          <w:rPr>
            <w:rStyle w:val="Hyperlink"/>
            <w:sz w:val="22"/>
            <w:szCs w:val="22"/>
          </w:rPr>
          <w:t>LinkedIn</w:t>
        </w:r>
      </w:hyperlink>
    </w:p>
    <w:p w14:paraId="191D1BE5" w14:textId="440B627E" w:rsidR="003A5CB0" w:rsidRPr="00DE2F50" w:rsidRDefault="003A5CB0" w:rsidP="00C53AFE">
      <w:pPr>
        <w:spacing w:line="264" w:lineRule="auto"/>
        <w:ind w:left="-144"/>
        <w:jc w:val="center"/>
        <w:rPr>
          <w:b/>
          <w:bCs/>
          <w:szCs w:val="24"/>
        </w:rPr>
      </w:pPr>
      <w:r w:rsidRPr="00DE2F50">
        <w:rPr>
          <w:b/>
          <w:bCs/>
          <w:szCs w:val="24"/>
        </w:rPr>
        <w:t>Full Stack Web Developer</w:t>
      </w:r>
    </w:p>
    <w:p w14:paraId="4EAA6D32" w14:textId="2690E0C1" w:rsidR="003A5CB0" w:rsidRPr="00C53AFE" w:rsidRDefault="003A5CB0" w:rsidP="00C53AFE">
      <w:pPr>
        <w:spacing w:line="264" w:lineRule="auto"/>
        <w:ind w:left="-144"/>
        <w:rPr>
          <w:sz w:val="22"/>
          <w:szCs w:val="22"/>
        </w:rPr>
      </w:pPr>
      <w:r w:rsidRPr="00C53AFE">
        <w:rPr>
          <w:sz w:val="22"/>
          <w:szCs w:val="22"/>
        </w:rPr>
        <w:t xml:space="preserve">Full Stack Web Developer </w:t>
      </w:r>
      <w:ins w:id="0" w:author="Luis Canahuate" w:date="2020-10-21T14:18:00Z">
        <w:r w:rsidR="00A525DD" w:rsidRPr="00C53AFE">
          <w:rPr>
            <w:sz w:val="22"/>
            <w:szCs w:val="22"/>
          </w:rPr>
          <w:t xml:space="preserve">student </w:t>
        </w:r>
      </w:ins>
      <w:ins w:id="1" w:author="Luis Canahuate" w:date="2020-10-21T14:02:00Z">
        <w:r w:rsidR="00A525DD" w:rsidRPr="00C53AFE">
          <w:rPr>
            <w:sz w:val="22"/>
            <w:szCs w:val="22"/>
          </w:rPr>
          <w:t>with exper</w:t>
        </w:r>
      </w:ins>
      <w:ins w:id="2" w:author="Luis Canahuate" w:date="2020-10-21T14:03:00Z">
        <w:r w:rsidR="00A525DD" w:rsidRPr="00C53AFE">
          <w:rPr>
            <w:sz w:val="22"/>
            <w:szCs w:val="22"/>
          </w:rPr>
          <w:t xml:space="preserve">ience working as a </w:t>
        </w:r>
      </w:ins>
      <w:ins w:id="3" w:author="Luis Canahuate" w:date="2020-10-21T14:11:00Z">
        <w:r w:rsidR="00A525DD" w:rsidRPr="00C53AFE">
          <w:rPr>
            <w:sz w:val="22"/>
            <w:szCs w:val="22"/>
          </w:rPr>
          <w:t xml:space="preserve">team’s </w:t>
        </w:r>
      </w:ins>
      <w:ins w:id="4" w:author="Luis Canahuate" w:date="2020-10-21T14:03:00Z">
        <w:r w:rsidR="00A525DD" w:rsidRPr="00C53AFE">
          <w:rPr>
            <w:sz w:val="22"/>
            <w:szCs w:val="22"/>
          </w:rPr>
          <w:t>data analyst and effectively collecti</w:t>
        </w:r>
      </w:ins>
      <w:ins w:id="5" w:author="Luis Canahuate" w:date="2020-10-21T14:04:00Z">
        <w:r w:rsidR="00A525DD" w:rsidRPr="00C53AFE">
          <w:rPr>
            <w:sz w:val="22"/>
            <w:szCs w:val="22"/>
          </w:rPr>
          <w:t>ng</w:t>
        </w:r>
      </w:ins>
      <w:ins w:id="6" w:author="Luis Canahuate" w:date="2020-10-21T14:03:00Z">
        <w:r w:rsidR="00A525DD" w:rsidRPr="00C53AFE">
          <w:rPr>
            <w:sz w:val="22"/>
            <w:szCs w:val="22"/>
          </w:rPr>
          <w:t xml:space="preserve"> and relaying useful information</w:t>
        </w:r>
      </w:ins>
      <w:ins w:id="7" w:author="Luis Canahuate" w:date="2020-10-21T14:04:00Z">
        <w:r w:rsidR="00A525DD" w:rsidRPr="00C53AFE">
          <w:rPr>
            <w:sz w:val="22"/>
            <w:szCs w:val="22"/>
          </w:rPr>
          <w:t xml:space="preserve"> into an easy to comprehend format</w:t>
        </w:r>
      </w:ins>
      <w:ins w:id="8" w:author="Luis Canahuate" w:date="2020-10-21T14:03:00Z">
        <w:r w:rsidR="00A525DD" w:rsidRPr="00C53AFE">
          <w:rPr>
            <w:sz w:val="22"/>
            <w:szCs w:val="22"/>
          </w:rPr>
          <w:t>.</w:t>
        </w:r>
      </w:ins>
      <w:ins w:id="9" w:author="Luis Canahuate" w:date="2020-10-21T14:11:00Z">
        <w:r w:rsidR="00A525DD" w:rsidRPr="00C53AFE">
          <w:rPr>
            <w:sz w:val="22"/>
            <w:szCs w:val="22"/>
          </w:rPr>
          <w:t xml:space="preserve"> Effortlessly </w:t>
        </w:r>
      </w:ins>
      <w:ins w:id="10" w:author="Luis Canahuate" w:date="2020-10-21T14:09:00Z">
        <w:r w:rsidR="00A525DD" w:rsidRPr="00C53AFE">
          <w:rPr>
            <w:sz w:val="22"/>
            <w:szCs w:val="22"/>
          </w:rPr>
          <w:t>t</w:t>
        </w:r>
      </w:ins>
      <w:ins w:id="11" w:author="Luis Canahuate" w:date="2020-10-21T14:04:00Z">
        <w:r w:rsidR="00A525DD" w:rsidRPr="00C53AFE">
          <w:rPr>
            <w:sz w:val="22"/>
            <w:szCs w:val="22"/>
          </w:rPr>
          <w:t>hr</w:t>
        </w:r>
      </w:ins>
      <w:ins w:id="12" w:author="Luis Canahuate" w:date="2020-10-21T14:07:00Z">
        <w:r w:rsidR="00A525DD" w:rsidRPr="00C53AFE">
          <w:rPr>
            <w:sz w:val="22"/>
            <w:szCs w:val="22"/>
          </w:rPr>
          <w:t>iv</w:t>
        </w:r>
      </w:ins>
      <w:ins w:id="13" w:author="Luis Canahuate" w:date="2020-10-21T14:16:00Z">
        <w:r w:rsidR="00A525DD" w:rsidRPr="00C53AFE">
          <w:rPr>
            <w:sz w:val="22"/>
            <w:szCs w:val="22"/>
          </w:rPr>
          <w:t xml:space="preserve">e </w:t>
        </w:r>
      </w:ins>
      <w:ins w:id="14" w:author="Luis Canahuate" w:date="2020-10-21T14:11:00Z">
        <w:r w:rsidR="00A525DD" w:rsidRPr="00C53AFE">
          <w:rPr>
            <w:sz w:val="22"/>
            <w:szCs w:val="22"/>
          </w:rPr>
          <w:t xml:space="preserve">both </w:t>
        </w:r>
      </w:ins>
      <w:ins w:id="15" w:author="Luis Canahuate" w:date="2020-10-21T14:12:00Z">
        <w:r w:rsidR="00A525DD" w:rsidRPr="00C53AFE">
          <w:rPr>
            <w:sz w:val="22"/>
            <w:szCs w:val="22"/>
          </w:rPr>
          <w:t>working</w:t>
        </w:r>
      </w:ins>
      <w:ins w:id="16" w:author="Luis Canahuate" w:date="2020-10-21T14:04:00Z">
        <w:r w:rsidR="00A525DD" w:rsidRPr="00C53AFE">
          <w:rPr>
            <w:sz w:val="22"/>
            <w:szCs w:val="22"/>
          </w:rPr>
          <w:t xml:space="preserve"> </w:t>
        </w:r>
      </w:ins>
      <w:del w:id="17" w:author="Luis Canahuate" w:date="2020-10-21T14:12:00Z">
        <w:r w:rsidR="00A525DD" w:rsidRPr="00C53AFE" w:rsidDel="00B37FBF">
          <w:rPr>
            <w:sz w:val="22"/>
            <w:szCs w:val="22"/>
          </w:rPr>
          <w:delText xml:space="preserve"> </w:delText>
        </w:r>
      </w:del>
      <w:ins w:id="18" w:author="Luis Canahuate" w:date="2020-10-21T14:12:00Z">
        <w:r w:rsidR="00A525DD" w:rsidRPr="00C53AFE">
          <w:rPr>
            <w:sz w:val="22"/>
            <w:szCs w:val="22"/>
          </w:rPr>
          <w:t>independently as</w:t>
        </w:r>
      </w:ins>
      <w:ins w:id="19" w:author="Luis Canahuate" w:date="2020-10-21T14:05:00Z">
        <w:r w:rsidR="00A525DD" w:rsidRPr="00C53AFE">
          <w:rPr>
            <w:sz w:val="22"/>
            <w:szCs w:val="22"/>
          </w:rPr>
          <w:t xml:space="preserve"> well as collaborating in groups and easily </w:t>
        </w:r>
      </w:ins>
      <w:ins w:id="20" w:author="Luis Canahuate" w:date="2020-10-21T14:16:00Z">
        <w:r w:rsidR="00A525DD" w:rsidRPr="00C53AFE">
          <w:rPr>
            <w:sz w:val="22"/>
            <w:szCs w:val="22"/>
          </w:rPr>
          <w:t>acting as a leader</w:t>
        </w:r>
      </w:ins>
      <w:ins w:id="21" w:author="Luis Canahuate" w:date="2020-10-21T14:06:00Z">
        <w:r w:rsidR="00A525DD" w:rsidRPr="00C53AFE">
          <w:rPr>
            <w:sz w:val="22"/>
            <w:szCs w:val="22"/>
          </w:rPr>
          <w:t xml:space="preserve"> to designate and delegate tasks using Agile and Scrum methodologies. </w:t>
        </w:r>
      </w:ins>
      <w:ins w:id="22" w:author="Luis Canahuate" w:date="2020-10-21T14:22:00Z">
        <w:r w:rsidR="00A525DD" w:rsidRPr="00C53AFE">
          <w:rPr>
            <w:sz w:val="22"/>
            <w:szCs w:val="22"/>
          </w:rPr>
          <w:t>Passionate and experienced</w:t>
        </w:r>
      </w:ins>
      <w:r w:rsidR="00A525DD" w:rsidRPr="00C53AFE">
        <w:rPr>
          <w:sz w:val="22"/>
          <w:szCs w:val="22"/>
        </w:rPr>
        <w:t xml:space="preserve"> </w:t>
      </w:r>
      <w:r w:rsidRPr="00C53AFE">
        <w:rPr>
          <w:sz w:val="22"/>
          <w:szCs w:val="22"/>
        </w:rPr>
        <w:t>in</w:t>
      </w:r>
      <w:r w:rsidR="00CF2C6B" w:rsidRPr="00C53AFE">
        <w:rPr>
          <w:sz w:val="22"/>
          <w:szCs w:val="22"/>
        </w:rPr>
        <w:t xml:space="preserve"> </w:t>
      </w:r>
      <w:r w:rsidRPr="00C53AFE">
        <w:rPr>
          <w:sz w:val="22"/>
          <w:szCs w:val="22"/>
        </w:rPr>
        <w:t>solving complex problems.</w:t>
      </w:r>
      <w:r w:rsidR="00A525DD" w:rsidRPr="00C53AFE">
        <w:rPr>
          <w:sz w:val="22"/>
          <w:szCs w:val="22"/>
        </w:rPr>
        <w:t xml:space="preserve"> Fluent both in English and Spanish</w:t>
      </w:r>
      <w:r w:rsidR="00CF2C6B" w:rsidRPr="00C53AFE">
        <w:rPr>
          <w:sz w:val="22"/>
          <w:szCs w:val="22"/>
        </w:rPr>
        <w:t>.</w:t>
      </w:r>
    </w:p>
    <w:p w14:paraId="6322E0ED" w14:textId="3E9203BB" w:rsidR="0016527C" w:rsidRPr="00DE2F50" w:rsidRDefault="0016527C" w:rsidP="00C53AFE">
      <w:pPr>
        <w:pBdr>
          <w:top w:val="thickThinLargeGap" w:sz="18" w:space="10" w:color="auto"/>
        </w:pBdr>
        <w:spacing w:line="264" w:lineRule="auto"/>
        <w:ind w:left="-144"/>
        <w:jc w:val="center"/>
        <w:rPr>
          <w:b/>
          <w:bCs/>
          <w:szCs w:val="24"/>
        </w:rPr>
      </w:pPr>
      <w:r w:rsidRPr="00DE2F50">
        <w:rPr>
          <w:b/>
          <w:bCs/>
          <w:szCs w:val="24"/>
        </w:rPr>
        <w:t>T</w:t>
      </w:r>
      <w:r w:rsidR="002004DD" w:rsidRPr="00DE2F50">
        <w:rPr>
          <w:b/>
          <w:bCs/>
          <w:szCs w:val="24"/>
        </w:rPr>
        <w:t>echnical Skills</w:t>
      </w:r>
    </w:p>
    <w:p w14:paraId="2DA14BE2" w14:textId="77777777" w:rsidR="00C53AFE" w:rsidRPr="00C53AFE" w:rsidRDefault="0016527C" w:rsidP="00C53AFE">
      <w:pPr>
        <w:pBdr>
          <w:top w:val="thickThinLargeGap" w:sz="18" w:space="10" w:color="auto"/>
        </w:pBdr>
        <w:spacing w:line="264" w:lineRule="auto"/>
        <w:ind w:left="-144" w:firstLine="144"/>
        <w:contextualSpacing/>
        <w:rPr>
          <w:sz w:val="22"/>
          <w:szCs w:val="22"/>
        </w:rPr>
      </w:pPr>
      <w:r w:rsidRPr="00C53AFE">
        <w:rPr>
          <w:b/>
          <w:bCs/>
          <w:sz w:val="22"/>
          <w:szCs w:val="22"/>
        </w:rPr>
        <w:t>Languages</w:t>
      </w:r>
      <w:r w:rsidRPr="00C53AFE">
        <w:rPr>
          <w:sz w:val="22"/>
          <w:szCs w:val="22"/>
        </w:rPr>
        <w:t>: HTML5, CSS3, JavaScript,</w:t>
      </w:r>
      <w:r w:rsidR="00C53AFE" w:rsidRPr="00C53AFE">
        <w:rPr>
          <w:sz w:val="22"/>
          <w:szCs w:val="22"/>
        </w:rPr>
        <w:t xml:space="preserve"> jQuery,</w:t>
      </w:r>
      <w:r w:rsidRPr="00C53AFE">
        <w:rPr>
          <w:sz w:val="22"/>
          <w:szCs w:val="22"/>
        </w:rPr>
        <w:t xml:space="preserve"> JSON, Node J</w:t>
      </w:r>
      <w:r w:rsidR="00C53AFE" w:rsidRPr="00C53AFE">
        <w:rPr>
          <w:sz w:val="22"/>
          <w:szCs w:val="22"/>
        </w:rPr>
        <w:t>s, MySQL, MongoDB, Express, Handlebars, React.</w:t>
      </w:r>
    </w:p>
    <w:p w14:paraId="5C8F40A6" w14:textId="32DEEFC6" w:rsidR="005F38ED" w:rsidRPr="00C53AFE" w:rsidRDefault="0016527C" w:rsidP="00C53AFE">
      <w:pPr>
        <w:pBdr>
          <w:top w:val="thickThinLargeGap" w:sz="18" w:space="10" w:color="auto"/>
        </w:pBdr>
        <w:spacing w:line="264" w:lineRule="auto"/>
        <w:ind w:left="-144" w:firstLine="144"/>
        <w:contextualSpacing/>
        <w:rPr>
          <w:sz w:val="22"/>
          <w:szCs w:val="22"/>
        </w:rPr>
      </w:pPr>
      <w:r w:rsidRPr="00C53AFE">
        <w:rPr>
          <w:b/>
          <w:bCs/>
          <w:sz w:val="22"/>
          <w:szCs w:val="22"/>
        </w:rPr>
        <w:t>Other</w:t>
      </w:r>
      <w:r w:rsidRPr="00C53AFE">
        <w:rPr>
          <w:sz w:val="22"/>
          <w:szCs w:val="22"/>
        </w:rPr>
        <w:t xml:space="preserve">: GitHub, Git bash, </w:t>
      </w:r>
      <w:r w:rsidR="007B5809" w:rsidRPr="00C53AFE">
        <w:rPr>
          <w:sz w:val="22"/>
          <w:szCs w:val="22"/>
        </w:rPr>
        <w:t xml:space="preserve">Bootstrap, </w:t>
      </w:r>
      <w:r w:rsidRPr="00C53AFE">
        <w:rPr>
          <w:sz w:val="22"/>
          <w:szCs w:val="22"/>
        </w:rPr>
        <w:t>Microsoft Office Suite, Kanban Board, Agile/Scrum</w:t>
      </w:r>
      <w:r w:rsidR="00CF2C6B" w:rsidRPr="00C53AFE">
        <w:rPr>
          <w:sz w:val="22"/>
          <w:szCs w:val="22"/>
        </w:rPr>
        <w:t>.</w:t>
      </w:r>
    </w:p>
    <w:p w14:paraId="29CAE0F9" w14:textId="77777777" w:rsidR="00C53AFE" w:rsidRPr="00C53AFE" w:rsidRDefault="00C53AFE" w:rsidP="00C53AFE">
      <w:pPr>
        <w:pBdr>
          <w:top w:val="thickThinLargeGap" w:sz="18" w:space="10" w:color="auto"/>
        </w:pBdr>
        <w:spacing w:line="264" w:lineRule="auto"/>
        <w:ind w:left="-144" w:firstLine="720"/>
        <w:contextualSpacing/>
        <w:rPr>
          <w:sz w:val="22"/>
          <w:szCs w:val="22"/>
        </w:rPr>
      </w:pPr>
    </w:p>
    <w:p w14:paraId="7F59F09B" w14:textId="33BE1361" w:rsidR="0016527C" w:rsidRPr="00DE2F50" w:rsidRDefault="0016527C" w:rsidP="00C53AFE">
      <w:pPr>
        <w:pBdr>
          <w:top w:val="thickThinLargeGap" w:sz="18" w:space="13" w:color="auto"/>
        </w:pBdr>
        <w:spacing w:line="264" w:lineRule="auto"/>
        <w:ind w:left="-144"/>
        <w:rPr>
          <w:b/>
          <w:bCs/>
          <w:szCs w:val="24"/>
        </w:rPr>
      </w:pPr>
      <w:r w:rsidRPr="00C53AFE">
        <w:rPr>
          <w:sz w:val="22"/>
          <w:szCs w:val="22"/>
        </w:rPr>
        <w:t xml:space="preserve">                                                           </w:t>
      </w:r>
      <w:r w:rsidR="005F38ED" w:rsidRPr="00C53AFE">
        <w:rPr>
          <w:sz w:val="22"/>
          <w:szCs w:val="22"/>
        </w:rPr>
        <w:t xml:space="preserve">  </w:t>
      </w:r>
      <w:r w:rsidR="00DE2F50">
        <w:rPr>
          <w:sz w:val="22"/>
          <w:szCs w:val="22"/>
        </w:rPr>
        <w:tab/>
      </w:r>
      <w:r w:rsidR="00DE2F50">
        <w:rPr>
          <w:sz w:val="22"/>
          <w:szCs w:val="22"/>
        </w:rPr>
        <w:tab/>
        <w:t xml:space="preserve">     </w:t>
      </w:r>
      <w:r w:rsidR="00DE2F50" w:rsidRPr="00DE2F50">
        <w:rPr>
          <w:szCs w:val="24"/>
        </w:rPr>
        <w:t xml:space="preserve"> </w:t>
      </w:r>
      <w:r w:rsidR="005F38ED" w:rsidRPr="00DE2F50">
        <w:rPr>
          <w:szCs w:val="24"/>
        </w:rPr>
        <w:t xml:space="preserve"> </w:t>
      </w:r>
      <w:r w:rsidRPr="00DE2F50">
        <w:rPr>
          <w:b/>
          <w:bCs/>
          <w:szCs w:val="24"/>
        </w:rPr>
        <w:t>P</w:t>
      </w:r>
      <w:r w:rsidR="00703433" w:rsidRPr="00DE2F50">
        <w:rPr>
          <w:b/>
          <w:bCs/>
          <w:szCs w:val="24"/>
        </w:rPr>
        <w:t>rojects</w:t>
      </w:r>
    </w:p>
    <w:p w14:paraId="15F82EAB" w14:textId="121FDC87" w:rsidR="005F38ED" w:rsidRPr="00C53AFE" w:rsidRDefault="005F38ED" w:rsidP="00C53AFE">
      <w:pPr>
        <w:pBdr>
          <w:top w:val="thickThinLargeGap" w:sz="18" w:space="13" w:color="auto"/>
        </w:pBdr>
        <w:spacing w:line="264" w:lineRule="auto"/>
        <w:ind w:left="-144"/>
        <w:rPr>
          <w:b/>
          <w:bCs/>
          <w:sz w:val="22"/>
          <w:szCs w:val="22"/>
        </w:rPr>
      </w:pPr>
      <w:r w:rsidRPr="00C53AFE">
        <w:rPr>
          <w:b/>
          <w:bCs/>
          <w:sz w:val="22"/>
          <w:szCs w:val="22"/>
        </w:rPr>
        <w:t xml:space="preserve">Fair Market Rental Tool </w:t>
      </w:r>
      <w:r w:rsidR="00CF2C6B" w:rsidRPr="00C53AFE">
        <w:rPr>
          <w:b/>
          <w:bCs/>
          <w:sz w:val="22"/>
          <w:szCs w:val="22"/>
        </w:rPr>
        <w:t xml:space="preserve">- </w:t>
      </w:r>
      <w:hyperlink r:id="rId8" w:history="1">
        <w:r w:rsidRPr="00C53AFE">
          <w:rPr>
            <w:rStyle w:val="Hyperlink"/>
            <w:b/>
            <w:bCs/>
            <w:sz w:val="22"/>
            <w:szCs w:val="22"/>
          </w:rPr>
          <w:t>Github Repo</w:t>
        </w:r>
      </w:hyperlink>
      <w:r w:rsidRPr="00C53AFE">
        <w:rPr>
          <w:b/>
          <w:bCs/>
          <w:sz w:val="22"/>
          <w:szCs w:val="22"/>
        </w:rPr>
        <w:t xml:space="preserve"> </w:t>
      </w:r>
      <w:r w:rsidRPr="00C53AFE">
        <w:rPr>
          <w:b/>
          <w:bCs/>
          <w:sz w:val="22"/>
          <w:szCs w:val="22"/>
        </w:rPr>
        <w:tab/>
      </w:r>
      <w:r w:rsidRPr="00C53AFE">
        <w:rPr>
          <w:b/>
          <w:bCs/>
          <w:sz w:val="22"/>
          <w:szCs w:val="22"/>
        </w:rPr>
        <w:tab/>
      </w:r>
      <w:r w:rsidRPr="00C53AFE">
        <w:rPr>
          <w:b/>
          <w:bCs/>
          <w:sz w:val="22"/>
          <w:szCs w:val="22"/>
        </w:rPr>
        <w:tab/>
      </w:r>
      <w:r w:rsidRPr="00C53AFE">
        <w:rPr>
          <w:b/>
          <w:bCs/>
          <w:sz w:val="22"/>
          <w:szCs w:val="22"/>
        </w:rPr>
        <w:tab/>
      </w:r>
      <w:r w:rsidRPr="00C53AFE">
        <w:rPr>
          <w:b/>
          <w:bCs/>
          <w:sz w:val="22"/>
          <w:szCs w:val="22"/>
        </w:rPr>
        <w:tab/>
      </w:r>
      <w:r w:rsidRPr="00C53AFE">
        <w:rPr>
          <w:b/>
          <w:bCs/>
          <w:sz w:val="22"/>
          <w:szCs w:val="22"/>
        </w:rPr>
        <w:tab/>
      </w:r>
      <w:r w:rsidRPr="00C53AFE">
        <w:rPr>
          <w:b/>
          <w:bCs/>
          <w:sz w:val="22"/>
          <w:szCs w:val="22"/>
        </w:rPr>
        <w:tab/>
        <w:t>2020</w:t>
      </w:r>
    </w:p>
    <w:p w14:paraId="69F82318" w14:textId="76DF4EC0" w:rsidR="005F38ED" w:rsidRPr="00C53AFE" w:rsidRDefault="005F38ED" w:rsidP="00C53AFE">
      <w:pPr>
        <w:pBdr>
          <w:top w:val="thickThinLargeGap" w:sz="18" w:space="13" w:color="auto"/>
        </w:pBdr>
        <w:spacing w:line="264" w:lineRule="auto"/>
        <w:ind w:left="-144"/>
        <w:rPr>
          <w:color w:val="000000"/>
          <w:spacing w:val="15"/>
          <w:sz w:val="22"/>
          <w:szCs w:val="22"/>
          <w:shd w:val="clear" w:color="auto" w:fill="FFFFFF"/>
        </w:rPr>
      </w:pPr>
      <w:r w:rsidRPr="00C53AFE">
        <w:rPr>
          <w:color w:val="000000"/>
          <w:spacing w:val="15"/>
          <w:sz w:val="22"/>
          <w:szCs w:val="22"/>
          <w:shd w:val="clear" w:color="auto" w:fill="FFFFFF"/>
        </w:rPr>
        <w:t>Website that allows user to identify if the rental asking price of a given area is within ethical lines to prevent gentrifying the neighborhood while also providing Air-Quality warnings.</w:t>
      </w:r>
    </w:p>
    <w:p w14:paraId="768FA918" w14:textId="3E898A7E" w:rsidR="005F38ED" w:rsidRPr="00C53AFE" w:rsidRDefault="00CF2C6B" w:rsidP="00C53AFE">
      <w:pPr>
        <w:pBdr>
          <w:top w:val="thickThinLargeGap" w:sz="18" w:space="13" w:color="auto"/>
        </w:pBdr>
        <w:spacing w:line="264" w:lineRule="auto"/>
        <w:ind w:left="-144"/>
        <w:rPr>
          <w:color w:val="000000"/>
          <w:spacing w:val="15"/>
          <w:sz w:val="22"/>
          <w:szCs w:val="22"/>
          <w:shd w:val="clear" w:color="auto" w:fill="FFFFFF"/>
        </w:rPr>
      </w:pPr>
      <w:r w:rsidRPr="00C53AFE">
        <w:rPr>
          <w:color w:val="000000"/>
          <w:spacing w:val="15"/>
          <w:sz w:val="22"/>
          <w:szCs w:val="22"/>
          <w:shd w:val="clear" w:color="auto" w:fill="FFFFFF"/>
        </w:rPr>
        <w:t xml:space="preserve">  ●</w:t>
      </w:r>
      <w:r w:rsidR="005F38ED" w:rsidRPr="00C53AFE">
        <w:rPr>
          <w:color w:val="000000"/>
          <w:spacing w:val="15"/>
          <w:sz w:val="22"/>
          <w:szCs w:val="22"/>
          <w:shd w:val="clear" w:color="auto" w:fill="FFFFFF"/>
        </w:rPr>
        <w:t xml:space="preserve"> Collaborative MVP project built within two weeks</w:t>
      </w:r>
      <w:r w:rsidRPr="00C53AFE">
        <w:rPr>
          <w:color w:val="000000"/>
          <w:spacing w:val="15"/>
          <w:sz w:val="22"/>
          <w:szCs w:val="22"/>
          <w:shd w:val="clear" w:color="auto" w:fill="FFFFFF"/>
        </w:rPr>
        <w:t>.</w:t>
      </w:r>
    </w:p>
    <w:p w14:paraId="0C7E3FBE" w14:textId="4892EEB7" w:rsidR="005F38ED" w:rsidRPr="00C53AFE" w:rsidRDefault="00CF2C6B" w:rsidP="00C53AFE">
      <w:pPr>
        <w:pBdr>
          <w:top w:val="thickThinLargeGap" w:sz="18" w:space="13" w:color="auto"/>
        </w:pBdr>
        <w:spacing w:line="264" w:lineRule="auto"/>
        <w:ind w:left="-144"/>
        <w:rPr>
          <w:color w:val="000000"/>
          <w:spacing w:val="15"/>
          <w:sz w:val="22"/>
          <w:szCs w:val="22"/>
          <w:shd w:val="clear" w:color="auto" w:fill="FFFFFF"/>
        </w:rPr>
      </w:pPr>
      <w:r w:rsidRPr="00C53AFE">
        <w:rPr>
          <w:color w:val="000000"/>
          <w:spacing w:val="15"/>
          <w:sz w:val="22"/>
          <w:szCs w:val="22"/>
          <w:shd w:val="clear" w:color="auto" w:fill="FFFFFF"/>
        </w:rPr>
        <w:t xml:space="preserve">  </w:t>
      </w:r>
      <w:r w:rsidR="005F38ED" w:rsidRPr="00C53AFE">
        <w:rPr>
          <w:color w:val="000000"/>
          <w:spacing w:val="15"/>
          <w:sz w:val="22"/>
          <w:szCs w:val="22"/>
          <w:shd w:val="clear" w:color="auto" w:fill="FFFFFF"/>
        </w:rPr>
        <w:t>● Tools used: HTML5, CSS3, JavaScript, jQuery,</w:t>
      </w:r>
      <w:r w:rsidR="007B5809" w:rsidRPr="00C53AFE">
        <w:rPr>
          <w:color w:val="000000"/>
          <w:spacing w:val="15"/>
          <w:sz w:val="22"/>
          <w:szCs w:val="22"/>
          <w:shd w:val="clear" w:color="auto" w:fill="FFFFFF"/>
        </w:rPr>
        <w:t xml:space="preserve"> Materialize,</w:t>
      </w:r>
      <w:r w:rsidR="005F38ED" w:rsidRPr="00C53AFE">
        <w:rPr>
          <w:color w:val="000000"/>
          <w:spacing w:val="15"/>
          <w:sz w:val="22"/>
          <w:szCs w:val="22"/>
          <w:shd w:val="clear" w:color="auto" w:fill="FFFFFF"/>
        </w:rPr>
        <w:t xml:space="preserve"> HUD API, AQI API</w:t>
      </w:r>
      <w:r w:rsidRPr="00C53AFE">
        <w:rPr>
          <w:color w:val="000000"/>
          <w:spacing w:val="15"/>
          <w:sz w:val="22"/>
          <w:szCs w:val="22"/>
          <w:shd w:val="clear" w:color="auto" w:fill="FFFFFF"/>
        </w:rPr>
        <w:t>.</w:t>
      </w:r>
    </w:p>
    <w:p w14:paraId="6D438AA2" w14:textId="77777777" w:rsidR="00CF2C6B" w:rsidRPr="00C53AFE" w:rsidRDefault="00CF2C6B" w:rsidP="00C53AFE">
      <w:pPr>
        <w:pBdr>
          <w:top w:val="thickThinLargeGap" w:sz="18" w:space="13" w:color="auto"/>
        </w:pBdr>
        <w:spacing w:line="264" w:lineRule="auto"/>
        <w:ind w:left="-144"/>
        <w:contextualSpacing/>
        <w:rPr>
          <w:b/>
          <w:bCs/>
          <w:sz w:val="22"/>
          <w:szCs w:val="22"/>
        </w:rPr>
      </w:pPr>
    </w:p>
    <w:p w14:paraId="3D149445" w14:textId="6DFBBB0B" w:rsidR="00CF2C6B" w:rsidRPr="00C53AFE" w:rsidRDefault="00CF2C6B" w:rsidP="00C53AFE">
      <w:pPr>
        <w:pBdr>
          <w:top w:val="thickThinLargeGap" w:sz="18" w:space="13" w:color="auto"/>
        </w:pBdr>
        <w:spacing w:line="264" w:lineRule="auto"/>
        <w:ind w:left="-144"/>
        <w:rPr>
          <w:b/>
          <w:bCs/>
          <w:sz w:val="22"/>
          <w:szCs w:val="22"/>
        </w:rPr>
      </w:pPr>
      <w:r w:rsidRPr="00C53AFE">
        <w:rPr>
          <w:b/>
          <w:bCs/>
          <w:sz w:val="22"/>
          <w:szCs w:val="22"/>
        </w:rPr>
        <w:t xml:space="preserve">Work Day Scheduler- </w:t>
      </w:r>
      <w:hyperlink r:id="rId9" w:history="1">
        <w:r w:rsidRPr="00C53AFE">
          <w:rPr>
            <w:rStyle w:val="Hyperlink"/>
            <w:b/>
            <w:bCs/>
            <w:sz w:val="22"/>
            <w:szCs w:val="22"/>
          </w:rPr>
          <w:t>Github Repo</w:t>
        </w:r>
      </w:hyperlink>
    </w:p>
    <w:p w14:paraId="14DE8C86" w14:textId="7EA0C1D8" w:rsidR="00CF2C6B" w:rsidRPr="00C53AFE" w:rsidRDefault="00CF2C6B" w:rsidP="00C53AFE">
      <w:pPr>
        <w:pBdr>
          <w:top w:val="thickThinLargeGap" w:sz="18" w:space="13" w:color="auto"/>
        </w:pBdr>
        <w:spacing w:line="264" w:lineRule="auto"/>
        <w:ind w:left="-144"/>
        <w:rPr>
          <w:color w:val="000000"/>
          <w:spacing w:val="15"/>
          <w:sz w:val="22"/>
          <w:szCs w:val="22"/>
          <w:shd w:val="clear" w:color="auto" w:fill="FFFFFF"/>
        </w:rPr>
      </w:pPr>
      <w:r w:rsidRPr="00C53AFE">
        <w:rPr>
          <w:color w:val="000000"/>
          <w:spacing w:val="15"/>
          <w:sz w:val="22"/>
          <w:szCs w:val="22"/>
          <w:shd w:val="clear" w:color="auto" w:fill="FFFFFF"/>
        </w:rPr>
        <w:t>Scheduler that allows the user to save tasks on their local storage. In addition, the tasks are color coded based on the following: Green: if the task is due at a future hour. Gray: If the task is currently due. Red: If the task was due in the past.</w:t>
      </w:r>
    </w:p>
    <w:p w14:paraId="31157F6C" w14:textId="47D6FE6F" w:rsidR="00CF2C6B" w:rsidRPr="00C53AFE" w:rsidRDefault="00703433" w:rsidP="00C53AFE">
      <w:pPr>
        <w:pBdr>
          <w:top w:val="thickThinLargeGap" w:sz="18" w:space="13" w:color="auto"/>
        </w:pBdr>
        <w:spacing w:line="264" w:lineRule="auto"/>
        <w:ind w:left="-144"/>
        <w:contextualSpacing/>
        <w:rPr>
          <w:color w:val="000000"/>
          <w:spacing w:val="15"/>
          <w:sz w:val="22"/>
          <w:szCs w:val="22"/>
          <w:shd w:val="clear" w:color="auto" w:fill="FFFFFF"/>
        </w:rPr>
      </w:pPr>
      <w:r w:rsidRPr="00C53AFE">
        <w:rPr>
          <w:color w:val="000000"/>
          <w:spacing w:val="15"/>
          <w:sz w:val="22"/>
          <w:szCs w:val="22"/>
          <w:shd w:val="clear" w:color="auto" w:fill="FFFFFF"/>
        </w:rPr>
        <w:t xml:space="preserve">  </w:t>
      </w:r>
      <w:r w:rsidR="00CF2C6B" w:rsidRPr="00C53AFE">
        <w:rPr>
          <w:color w:val="000000"/>
          <w:spacing w:val="15"/>
          <w:sz w:val="22"/>
          <w:szCs w:val="22"/>
          <w:shd w:val="clear" w:color="auto" w:fill="FFFFFF"/>
        </w:rPr>
        <w:t>● Solo project developed from beginning to end within 1 week.</w:t>
      </w:r>
      <w:r w:rsidR="002004DD" w:rsidRPr="00C53AFE">
        <w:rPr>
          <w:color w:val="000000"/>
          <w:spacing w:val="15"/>
          <w:sz w:val="22"/>
          <w:szCs w:val="22"/>
          <w:shd w:val="clear" w:color="auto" w:fill="FFFFFF"/>
        </w:rPr>
        <w:t xml:space="preserve">  </w:t>
      </w:r>
      <w:r w:rsidR="002004DD" w:rsidRPr="00C53AFE">
        <w:rPr>
          <w:color w:val="000000"/>
          <w:spacing w:val="15"/>
          <w:sz w:val="22"/>
          <w:szCs w:val="22"/>
          <w:shd w:val="clear" w:color="auto" w:fill="FFFFFF"/>
        </w:rPr>
        <w:tab/>
      </w:r>
      <w:r w:rsidR="002004DD" w:rsidRPr="00C53AFE">
        <w:rPr>
          <w:color w:val="000000"/>
          <w:spacing w:val="15"/>
          <w:sz w:val="22"/>
          <w:szCs w:val="22"/>
          <w:shd w:val="clear" w:color="auto" w:fill="FFFFFF"/>
        </w:rPr>
        <w:tab/>
      </w:r>
      <w:r w:rsidR="002004DD" w:rsidRPr="00C53AFE">
        <w:rPr>
          <w:color w:val="000000"/>
          <w:spacing w:val="15"/>
          <w:sz w:val="22"/>
          <w:szCs w:val="22"/>
          <w:shd w:val="clear" w:color="auto" w:fill="FFFFFF"/>
        </w:rPr>
        <w:tab/>
      </w:r>
      <w:r w:rsidR="002004DD" w:rsidRPr="00C53AFE">
        <w:rPr>
          <w:b/>
          <w:bCs/>
          <w:color w:val="000000"/>
          <w:spacing w:val="15"/>
          <w:sz w:val="22"/>
          <w:szCs w:val="22"/>
          <w:shd w:val="clear" w:color="auto" w:fill="FFFFFF"/>
        </w:rPr>
        <w:t>2020</w:t>
      </w:r>
    </w:p>
    <w:p w14:paraId="20C62D93" w14:textId="19F0C4D1" w:rsidR="00CF2C6B" w:rsidRPr="00C53AFE" w:rsidRDefault="00703433" w:rsidP="00C53AFE">
      <w:pPr>
        <w:pBdr>
          <w:top w:val="thickThinLargeGap" w:sz="18" w:space="13" w:color="auto"/>
        </w:pBdr>
        <w:spacing w:line="264" w:lineRule="auto"/>
        <w:ind w:left="-144"/>
        <w:contextualSpacing/>
        <w:rPr>
          <w:color w:val="000000"/>
          <w:spacing w:val="15"/>
          <w:sz w:val="22"/>
          <w:szCs w:val="22"/>
          <w:shd w:val="clear" w:color="auto" w:fill="FFFFFF"/>
        </w:rPr>
      </w:pPr>
      <w:r w:rsidRPr="00C53AFE">
        <w:rPr>
          <w:color w:val="000000"/>
          <w:spacing w:val="15"/>
          <w:sz w:val="22"/>
          <w:szCs w:val="22"/>
          <w:shd w:val="clear" w:color="auto" w:fill="FFFFFF"/>
        </w:rPr>
        <w:t xml:space="preserve">  </w:t>
      </w:r>
      <w:r w:rsidR="00CF2C6B" w:rsidRPr="00C53AFE">
        <w:rPr>
          <w:color w:val="000000"/>
          <w:spacing w:val="15"/>
          <w:sz w:val="22"/>
          <w:szCs w:val="22"/>
          <w:shd w:val="clear" w:color="auto" w:fill="FFFFFF"/>
        </w:rPr>
        <w:t>● Tools used: Moment.js, HTML5, CSS3, JavaScript, jQuery</w:t>
      </w:r>
      <w:r w:rsidR="007B5809" w:rsidRPr="00C53AFE">
        <w:rPr>
          <w:color w:val="000000"/>
          <w:spacing w:val="15"/>
          <w:sz w:val="22"/>
          <w:szCs w:val="22"/>
          <w:shd w:val="clear" w:color="auto" w:fill="FFFFFF"/>
        </w:rPr>
        <w:t>, Bootstrap</w:t>
      </w:r>
      <w:r w:rsidR="00CF2C6B" w:rsidRPr="00C53AFE">
        <w:rPr>
          <w:color w:val="000000"/>
          <w:spacing w:val="15"/>
          <w:sz w:val="22"/>
          <w:szCs w:val="22"/>
          <w:shd w:val="clear" w:color="auto" w:fill="FFFFFF"/>
        </w:rPr>
        <w:t>.</w:t>
      </w:r>
    </w:p>
    <w:p w14:paraId="505F2ADA" w14:textId="77777777" w:rsidR="00CF2C6B" w:rsidRPr="00C53AFE" w:rsidRDefault="00CF2C6B" w:rsidP="00C53AFE">
      <w:pPr>
        <w:pBdr>
          <w:top w:val="thickThinLargeGap" w:sz="18" w:space="13" w:color="auto"/>
        </w:pBdr>
        <w:spacing w:line="264" w:lineRule="auto"/>
        <w:ind w:left="-144"/>
        <w:rPr>
          <w:b/>
          <w:bCs/>
          <w:sz w:val="22"/>
          <w:szCs w:val="22"/>
        </w:rPr>
      </w:pPr>
    </w:p>
    <w:p w14:paraId="1C995FDB" w14:textId="67FA031B" w:rsidR="00CF2C6B" w:rsidRPr="00C53AFE" w:rsidRDefault="00703433" w:rsidP="00C53AFE">
      <w:pPr>
        <w:pBdr>
          <w:top w:val="thickThinLargeGap" w:sz="18" w:space="13" w:color="auto"/>
        </w:pBdr>
        <w:spacing w:line="264" w:lineRule="auto"/>
        <w:ind w:left="-144"/>
        <w:rPr>
          <w:b/>
          <w:bCs/>
          <w:sz w:val="22"/>
          <w:szCs w:val="22"/>
        </w:rPr>
      </w:pPr>
      <w:r w:rsidRPr="00C53AFE">
        <w:rPr>
          <w:b/>
          <w:bCs/>
          <w:sz w:val="22"/>
          <w:szCs w:val="22"/>
        </w:rPr>
        <w:t>Weather Dashboard</w:t>
      </w:r>
      <w:r w:rsidR="00CF2C6B" w:rsidRPr="00C53AFE">
        <w:rPr>
          <w:b/>
          <w:bCs/>
          <w:sz w:val="22"/>
          <w:szCs w:val="22"/>
        </w:rPr>
        <w:t xml:space="preserve">- </w:t>
      </w:r>
      <w:hyperlink r:id="rId10" w:history="1">
        <w:r w:rsidRPr="00C53AFE">
          <w:rPr>
            <w:rStyle w:val="Hyperlink"/>
            <w:b/>
            <w:bCs/>
            <w:sz w:val="22"/>
            <w:szCs w:val="22"/>
          </w:rPr>
          <w:t>Github Repo</w:t>
        </w:r>
      </w:hyperlink>
    </w:p>
    <w:p w14:paraId="7839846F" w14:textId="0D29CD14" w:rsidR="00CF2C6B" w:rsidRPr="00C53AFE" w:rsidRDefault="00703433" w:rsidP="00C53AFE">
      <w:pPr>
        <w:pBdr>
          <w:top w:val="thickThinLargeGap" w:sz="18" w:space="13" w:color="auto"/>
        </w:pBdr>
        <w:spacing w:line="264" w:lineRule="auto"/>
        <w:ind w:left="-144"/>
        <w:rPr>
          <w:color w:val="000000"/>
          <w:spacing w:val="15"/>
          <w:sz w:val="22"/>
          <w:szCs w:val="22"/>
          <w:shd w:val="clear" w:color="auto" w:fill="FFFFFF"/>
        </w:rPr>
      </w:pPr>
      <w:r w:rsidRPr="00C53AFE">
        <w:rPr>
          <w:color w:val="000000"/>
          <w:spacing w:val="15"/>
          <w:sz w:val="22"/>
          <w:szCs w:val="22"/>
          <w:shd w:val="clear" w:color="auto" w:fill="FFFFFF"/>
        </w:rPr>
        <w:t>website allows users to search for a city and receive current weather details as well as a 5-day forecast.</w:t>
      </w:r>
    </w:p>
    <w:p w14:paraId="5286C524" w14:textId="7A6FE1E3" w:rsidR="00703433" w:rsidRPr="00C53AFE" w:rsidRDefault="00703433" w:rsidP="00C53AFE">
      <w:pPr>
        <w:pBdr>
          <w:top w:val="thickThinLargeGap" w:sz="18" w:space="13" w:color="auto"/>
        </w:pBdr>
        <w:spacing w:line="264" w:lineRule="auto"/>
        <w:ind w:left="-144"/>
        <w:contextualSpacing/>
        <w:rPr>
          <w:color w:val="000000"/>
          <w:spacing w:val="15"/>
          <w:sz w:val="22"/>
          <w:szCs w:val="22"/>
          <w:shd w:val="clear" w:color="auto" w:fill="FFFFFF"/>
        </w:rPr>
      </w:pPr>
      <w:r w:rsidRPr="00C53AFE">
        <w:rPr>
          <w:color w:val="000000"/>
          <w:spacing w:val="15"/>
          <w:sz w:val="22"/>
          <w:szCs w:val="22"/>
          <w:shd w:val="clear" w:color="auto" w:fill="FFFFFF"/>
        </w:rPr>
        <w:t xml:space="preserve">  ● Solo MVP project developed within 1 week. </w:t>
      </w:r>
      <w:r w:rsidRPr="00C53AFE">
        <w:rPr>
          <w:color w:val="000000"/>
          <w:spacing w:val="15"/>
          <w:sz w:val="22"/>
          <w:szCs w:val="22"/>
          <w:shd w:val="clear" w:color="auto" w:fill="FFFFFF"/>
        </w:rPr>
        <w:tab/>
      </w:r>
      <w:r w:rsidRPr="00C53AFE">
        <w:rPr>
          <w:color w:val="000000"/>
          <w:spacing w:val="15"/>
          <w:sz w:val="22"/>
          <w:szCs w:val="22"/>
          <w:shd w:val="clear" w:color="auto" w:fill="FFFFFF"/>
        </w:rPr>
        <w:tab/>
      </w:r>
      <w:r w:rsidRPr="00C53AFE">
        <w:rPr>
          <w:color w:val="000000"/>
          <w:spacing w:val="15"/>
          <w:sz w:val="22"/>
          <w:szCs w:val="22"/>
          <w:shd w:val="clear" w:color="auto" w:fill="FFFFFF"/>
        </w:rPr>
        <w:tab/>
      </w:r>
      <w:r w:rsidRPr="00C53AFE">
        <w:rPr>
          <w:color w:val="000000"/>
          <w:spacing w:val="15"/>
          <w:sz w:val="22"/>
          <w:szCs w:val="22"/>
          <w:shd w:val="clear" w:color="auto" w:fill="FFFFFF"/>
        </w:rPr>
        <w:tab/>
      </w:r>
      <w:r w:rsidRPr="00C53AFE">
        <w:rPr>
          <w:color w:val="000000"/>
          <w:spacing w:val="15"/>
          <w:sz w:val="22"/>
          <w:szCs w:val="22"/>
          <w:shd w:val="clear" w:color="auto" w:fill="FFFFFF"/>
        </w:rPr>
        <w:tab/>
      </w:r>
      <w:r w:rsidRPr="00C53AFE">
        <w:rPr>
          <w:color w:val="000000"/>
          <w:spacing w:val="15"/>
          <w:sz w:val="22"/>
          <w:szCs w:val="22"/>
          <w:shd w:val="clear" w:color="auto" w:fill="FFFFFF"/>
        </w:rPr>
        <w:tab/>
      </w:r>
      <w:r w:rsidRPr="00C53AFE">
        <w:rPr>
          <w:b/>
          <w:bCs/>
          <w:color w:val="000000"/>
          <w:spacing w:val="15"/>
          <w:sz w:val="22"/>
          <w:szCs w:val="22"/>
          <w:shd w:val="clear" w:color="auto" w:fill="FFFFFF"/>
        </w:rPr>
        <w:t>2020</w:t>
      </w:r>
      <w:r w:rsidRPr="00C53AFE">
        <w:rPr>
          <w:color w:val="000000"/>
          <w:spacing w:val="15"/>
          <w:sz w:val="22"/>
          <w:szCs w:val="22"/>
          <w:shd w:val="clear" w:color="auto" w:fill="FFFFFF"/>
        </w:rPr>
        <w:t xml:space="preserve"> </w:t>
      </w:r>
    </w:p>
    <w:p w14:paraId="2C68CB13" w14:textId="4D50BABB" w:rsidR="00703433" w:rsidRPr="00C53AFE" w:rsidRDefault="00703433" w:rsidP="00C53AFE">
      <w:pPr>
        <w:pBdr>
          <w:top w:val="thickThinLargeGap" w:sz="18" w:space="13" w:color="auto"/>
        </w:pBdr>
        <w:spacing w:line="264" w:lineRule="auto"/>
        <w:ind w:left="-144"/>
        <w:contextualSpacing/>
        <w:rPr>
          <w:color w:val="000000"/>
          <w:spacing w:val="15"/>
          <w:sz w:val="22"/>
          <w:szCs w:val="22"/>
          <w:shd w:val="clear" w:color="auto" w:fill="FFFFFF"/>
        </w:rPr>
      </w:pPr>
      <w:r w:rsidRPr="00C53AFE">
        <w:rPr>
          <w:color w:val="000000"/>
          <w:spacing w:val="15"/>
          <w:sz w:val="22"/>
          <w:szCs w:val="22"/>
          <w:shd w:val="clear" w:color="auto" w:fill="FFFFFF"/>
        </w:rPr>
        <w:t xml:space="preserve">  ● Tools used: Moment.js, HTML5, CSS3, JavaScript, jQuery, </w:t>
      </w:r>
      <w:r w:rsidR="007B5809" w:rsidRPr="00C53AFE">
        <w:rPr>
          <w:color w:val="000000"/>
          <w:spacing w:val="15"/>
          <w:sz w:val="22"/>
          <w:szCs w:val="22"/>
          <w:shd w:val="clear" w:color="auto" w:fill="FFFFFF"/>
        </w:rPr>
        <w:t xml:space="preserve">Bootstrap, </w:t>
      </w:r>
      <w:r w:rsidRPr="00C53AFE">
        <w:rPr>
          <w:color w:val="000000"/>
          <w:spacing w:val="15"/>
          <w:sz w:val="22"/>
          <w:szCs w:val="22"/>
          <w:shd w:val="clear" w:color="auto" w:fill="FFFFFF"/>
        </w:rPr>
        <w:t>2-Weather APIs</w:t>
      </w:r>
    </w:p>
    <w:p w14:paraId="3A2F62CC" w14:textId="46EE05F3" w:rsidR="00703433" w:rsidRPr="00C53AFE" w:rsidRDefault="00703433" w:rsidP="00C53AFE">
      <w:pPr>
        <w:pBdr>
          <w:top w:val="thickThinLargeGap" w:sz="18" w:space="13" w:color="auto"/>
        </w:pBdr>
        <w:spacing w:line="264" w:lineRule="auto"/>
        <w:ind w:left="-144"/>
        <w:contextualSpacing/>
        <w:rPr>
          <w:color w:val="000000"/>
          <w:spacing w:val="15"/>
          <w:sz w:val="22"/>
          <w:szCs w:val="22"/>
          <w:shd w:val="clear" w:color="auto" w:fill="FFFFFF"/>
        </w:rPr>
      </w:pPr>
    </w:p>
    <w:p w14:paraId="127A9BC7" w14:textId="4B9772B7" w:rsidR="003A5CB0" w:rsidRPr="00DE2F50" w:rsidRDefault="003A5CB0" w:rsidP="00DE2F50">
      <w:pPr>
        <w:pBdr>
          <w:top w:val="thickThinLargeGap" w:sz="18" w:space="10" w:color="auto"/>
        </w:pBdr>
        <w:spacing w:line="264" w:lineRule="auto"/>
        <w:ind w:left="-144"/>
        <w:jc w:val="center"/>
        <w:rPr>
          <w:b/>
          <w:bCs/>
          <w:szCs w:val="24"/>
        </w:rPr>
      </w:pPr>
      <w:r w:rsidRPr="00DE2F50">
        <w:rPr>
          <w:b/>
          <w:bCs/>
          <w:szCs w:val="24"/>
        </w:rPr>
        <w:t xml:space="preserve">Professional </w:t>
      </w:r>
      <w:r w:rsidR="007B5809" w:rsidRPr="00DE2F50">
        <w:rPr>
          <w:b/>
          <w:bCs/>
          <w:szCs w:val="24"/>
        </w:rPr>
        <w:t>Experience</w:t>
      </w:r>
    </w:p>
    <w:p w14:paraId="04B6DA05" w14:textId="77777777" w:rsidR="003A5CB0" w:rsidRPr="00C53AFE" w:rsidRDefault="003A5CB0" w:rsidP="00C53AFE">
      <w:pPr>
        <w:tabs>
          <w:tab w:val="right" w:pos="9360"/>
        </w:tabs>
        <w:spacing w:line="264" w:lineRule="auto"/>
        <w:ind w:left="-144"/>
        <w:contextualSpacing/>
        <w:rPr>
          <w:sz w:val="22"/>
          <w:szCs w:val="22"/>
        </w:rPr>
      </w:pPr>
      <w:r w:rsidRPr="00C53AFE">
        <w:rPr>
          <w:sz w:val="22"/>
          <w:szCs w:val="22"/>
        </w:rPr>
        <w:t xml:space="preserve">The Vanguard Group – </w:t>
      </w:r>
      <w:r w:rsidRPr="00C53AFE">
        <w:rPr>
          <w:color w:val="0070C0"/>
          <w:sz w:val="22"/>
          <w:szCs w:val="22"/>
        </w:rPr>
        <w:t>Malvern</w:t>
      </w:r>
      <w:r w:rsidRPr="00C53AFE">
        <w:rPr>
          <w:sz w:val="22"/>
          <w:szCs w:val="22"/>
        </w:rPr>
        <w:t xml:space="preserve">, </w:t>
      </w:r>
      <w:r w:rsidRPr="00C53AFE">
        <w:rPr>
          <w:color w:val="0070C0"/>
          <w:sz w:val="22"/>
          <w:szCs w:val="22"/>
        </w:rPr>
        <w:t>PA</w:t>
      </w:r>
    </w:p>
    <w:p w14:paraId="29F693A2" w14:textId="77777777" w:rsidR="00C53AFE" w:rsidRPr="00C53AFE" w:rsidRDefault="003A5CB0" w:rsidP="00C53AFE">
      <w:pPr>
        <w:tabs>
          <w:tab w:val="right" w:pos="9360"/>
        </w:tabs>
        <w:spacing w:line="264" w:lineRule="auto"/>
        <w:ind w:left="-144"/>
        <w:contextualSpacing/>
        <w:rPr>
          <w:sz w:val="22"/>
          <w:szCs w:val="22"/>
        </w:rPr>
      </w:pPr>
      <w:r w:rsidRPr="00C53AFE">
        <w:rPr>
          <w:b/>
          <w:sz w:val="22"/>
          <w:szCs w:val="22"/>
        </w:rPr>
        <w:t>Retail Client Services,</w:t>
      </w:r>
      <w:r w:rsidRPr="00C53AFE">
        <w:rPr>
          <w:sz w:val="22"/>
          <w:szCs w:val="22"/>
        </w:rPr>
        <w:t xml:space="preserve"> 2017 to Present</w:t>
      </w:r>
    </w:p>
    <w:p w14:paraId="43B300E5" w14:textId="18204B54" w:rsidR="003A5CB0" w:rsidRPr="00C53AFE" w:rsidRDefault="00C53AFE" w:rsidP="00C53AFE">
      <w:pPr>
        <w:tabs>
          <w:tab w:val="right" w:pos="9360"/>
        </w:tabs>
        <w:spacing w:line="264" w:lineRule="auto"/>
        <w:ind w:left="-144"/>
        <w:contextualSpacing/>
        <w:rPr>
          <w:color w:val="000000"/>
          <w:spacing w:val="15"/>
          <w:sz w:val="22"/>
          <w:szCs w:val="22"/>
          <w:shd w:val="clear" w:color="auto" w:fill="FFFFFF"/>
        </w:rPr>
      </w:pPr>
      <w:r w:rsidRPr="00C53AFE">
        <w:rPr>
          <w:color w:val="000000"/>
          <w:spacing w:val="15"/>
          <w:sz w:val="22"/>
          <w:szCs w:val="22"/>
          <w:shd w:val="clear" w:color="auto" w:fill="FFFFFF"/>
        </w:rPr>
        <w:t>●</w:t>
      </w:r>
      <w:r w:rsidR="003A5CB0" w:rsidRPr="00C53AFE">
        <w:rPr>
          <w:color w:val="000000"/>
          <w:spacing w:val="15"/>
          <w:sz w:val="22"/>
          <w:szCs w:val="22"/>
          <w:shd w:val="clear" w:color="auto" w:fill="FFFFFF"/>
        </w:rPr>
        <w:t xml:space="preserve">Strong coaching skills with years of experience delivering guidance and one-on-one training to peers </w:t>
      </w:r>
    </w:p>
    <w:p w14:paraId="1701CFA1" w14:textId="77777777" w:rsidR="00C53AFE" w:rsidRPr="00C53AFE" w:rsidRDefault="00C53AFE" w:rsidP="00C53AFE">
      <w:pPr>
        <w:spacing w:line="264" w:lineRule="auto"/>
        <w:ind w:left="-144"/>
        <w:contextualSpacing/>
        <w:jc w:val="both"/>
        <w:rPr>
          <w:color w:val="000000"/>
          <w:spacing w:val="15"/>
          <w:sz w:val="22"/>
          <w:szCs w:val="22"/>
          <w:shd w:val="clear" w:color="auto" w:fill="FFFFFF"/>
        </w:rPr>
      </w:pPr>
      <w:r w:rsidRPr="00C53AFE">
        <w:rPr>
          <w:color w:val="000000"/>
          <w:spacing w:val="15"/>
          <w:sz w:val="22"/>
          <w:szCs w:val="22"/>
          <w:shd w:val="clear" w:color="auto" w:fill="FFFFFF"/>
        </w:rPr>
        <w:t>●</w:t>
      </w:r>
      <w:r w:rsidR="003A5CB0" w:rsidRPr="00C53AFE">
        <w:rPr>
          <w:color w:val="000000"/>
          <w:spacing w:val="15"/>
          <w:sz w:val="22"/>
          <w:szCs w:val="22"/>
          <w:shd w:val="clear" w:color="auto" w:fill="FFFFFF"/>
        </w:rPr>
        <w:t xml:space="preserve">Responsible for organizing training sessions and designing templates for new hires to ease the learning curve for new crew members. </w:t>
      </w:r>
    </w:p>
    <w:p w14:paraId="4C510A3B" w14:textId="34297135" w:rsidR="003A5CB0" w:rsidRPr="00C53AFE" w:rsidRDefault="00C53AFE" w:rsidP="00C53AFE">
      <w:pPr>
        <w:spacing w:line="264" w:lineRule="auto"/>
        <w:ind w:left="-144"/>
        <w:contextualSpacing/>
        <w:jc w:val="both"/>
        <w:rPr>
          <w:color w:val="000000"/>
          <w:spacing w:val="15"/>
          <w:sz w:val="22"/>
          <w:szCs w:val="22"/>
          <w:shd w:val="clear" w:color="auto" w:fill="FFFFFF"/>
        </w:rPr>
      </w:pPr>
      <w:r w:rsidRPr="00C53AFE">
        <w:rPr>
          <w:color w:val="000000"/>
          <w:spacing w:val="15"/>
          <w:sz w:val="22"/>
          <w:szCs w:val="22"/>
          <w:shd w:val="clear" w:color="auto" w:fill="FFFFFF"/>
        </w:rPr>
        <w:t>●</w:t>
      </w:r>
      <w:r w:rsidR="003A5CB0" w:rsidRPr="00C53AFE">
        <w:rPr>
          <w:color w:val="000000"/>
          <w:spacing w:val="15"/>
          <w:sz w:val="22"/>
          <w:szCs w:val="22"/>
          <w:shd w:val="clear" w:color="auto" w:fill="FFFFFF"/>
        </w:rPr>
        <w:t>Considered a subject matter expert for a wide variety of processes and known for proactively handling emergency situations expertly</w:t>
      </w:r>
    </w:p>
    <w:p w14:paraId="6216B56E" w14:textId="2416CEFF" w:rsidR="003A5CB0" w:rsidRPr="00C53AFE" w:rsidRDefault="00C53AFE" w:rsidP="00C53AFE">
      <w:pPr>
        <w:spacing w:line="264" w:lineRule="auto"/>
        <w:ind w:left="-144"/>
        <w:contextualSpacing/>
        <w:jc w:val="both"/>
        <w:rPr>
          <w:color w:val="000000"/>
          <w:spacing w:val="15"/>
          <w:sz w:val="22"/>
          <w:szCs w:val="22"/>
          <w:shd w:val="clear" w:color="auto" w:fill="FFFFFF"/>
        </w:rPr>
      </w:pPr>
      <w:r w:rsidRPr="00C53AFE">
        <w:rPr>
          <w:color w:val="000000"/>
          <w:spacing w:val="15"/>
          <w:sz w:val="22"/>
          <w:szCs w:val="22"/>
          <w:shd w:val="clear" w:color="auto" w:fill="FFFFFF"/>
        </w:rPr>
        <w:t>●</w:t>
      </w:r>
      <w:r w:rsidR="003A5CB0" w:rsidRPr="00C53AFE">
        <w:rPr>
          <w:color w:val="000000"/>
          <w:spacing w:val="15"/>
          <w:sz w:val="22"/>
          <w:szCs w:val="22"/>
          <w:shd w:val="clear" w:color="auto" w:fill="FFFFFF"/>
        </w:rPr>
        <w:t xml:space="preserve">Exceptional customer service and crew partner, serving as a knowledgeable liaison to key business partners during implementation of advanced </w:t>
      </w:r>
      <w:r w:rsidRPr="00C53AFE">
        <w:rPr>
          <w:color w:val="000000"/>
          <w:spacing w:val="15"/>
          <w:sz w:val="22"/>
          <w:szCs w:val="22"/>
          <w:shd w:val="clear" w:color="auto" w:fill="FFFFFF"/>
        </w:rPr>
        <w:t>technologies.</w:t>
      </w:r>
    </w:p>
    <w:p w14:paraId="1C3B31A0" w14:textId="77777777" w:rsidR="003A5CB0" w:rsidRPr="00C53AFE" w:rsidRDefault="003A5CB0" w:rsidP="00DE2F50">
      <w:pPr>
        <w:pBdr>
          <w:top w:val="thickThinLargeGap" w:sz="18" w:space="10" w:color="auto"/>
        </w:pBdr>
        <w:spacing w:line="264" w:lineRule="auto"/>
        <w:ind w:left="-144"/>
        <w:jc w:val="center"/>
        <w:rPr>
          <w:b/>
          <w:bCs/>
          <w:szCs w:val="24"/>
        </w:rPr>
      </w:pPr>
      <w:r w:rsidRPr="00C53AFE">
        <w:rPr>
          <w:b/>
          <w:bCs/>
          <w:szCs w:val="24"/>
        </w:rPr>
        <w:t>Education &amp; Credentials</w:t>
      </w:r>
    </w:p>
    <w:p w14:paraId="25EB99D9" w14:textId="228F5D04" w:rsidR="003A5CB0" w:rsidRPr="00C53AFE" w:rsidRDefault="002004DD" w:rsidP="00C53AFE">
      <w:pPr>
        <w:pStyle w:val="BodyTextIndent"/>
        <w:tabs>
          <w:tab w:val="clear" w:pos="1080"/>
        </w:tabs>
        <w:spacing w:line="264" w:lineRule="auto"/>
        <w:ind w:left="-144"/>
        <w:contextualSpacing/>
        <w:rPr>
          <w:szCs w:val="22"/>
        </w:rPr>
      </w:pPr>
      <w:r w:rsidRPr="00C53AFE">
        <w:rPr>
          <w:b/>
          <w:bCs/>
          <w:szCs w:val="22"/>
        </w:rPr>
        <w:t>La Salle University</w:t>
      </w:r>
      <w:r w:rsidRPr="00C53AFE">
        <w:rPr>
          <w:szCs w:val="22"/>
        </w:rPr>
        <w:t xml:space="preserve"> - Philadelphia, PA</w:t>
      </w:r>
      <w:r w:rsidRPr="00C53AFE">
        <w:rPr>
          <w:b/>
          <w:szCs w:val="22"/>
        </w:rPr>
        <w:t xml:space="preserve"> </w:t>
      </w:r>
      <w:r w:rsidR="003A5CB0" w:rsidRPr="00C53AFE">
        <w:rPr>
          <w:b/>
          <w:szCs w:val="22"/>
        </w:rPr>
        <w:t xml:space="preserve">Bachelor of Science; Integrated Science, Business and </w:t>
      </w:r>
      <w:r w:rsidRPr="00C53AFE">
        <w:rPr>
          <w:b/>
          <w:szCs w:val="22"/>
        </w:rPr>
        <w:t>Technology.</w:t>
      </w:r>
      <w:r w:rsidRPr="00C53AFE">
        <w:rPr>
          <w:szCs w:val="22"/>
        </w:rPr>
        <w:t xml:space="preserve">  </w:t>
      </w:r>
      <w:r w:rsidRPr="00C53AFE">
        <w:rPr>
          <w:b/>
          <w:bCs/>
          <w:szCs w:val="22"/>
        </w:rPr>
        <w:t>2016</w:t>
      </w:r>
    </w:p>
    <w:p w14:paraId="6597B8E7" w14:textId="46277595" w:rsidR="002004DD" w:rsidRPr="00C53AFE" w:rsidRDefault="002004DD" w:rsidP="00C53AFE">
      <w:pPr>
        <w:pStyle w:val="BodyTextIndent"/>
        <w:tabs>
          <w:tab w:val="clear" w:pos="1080"/>
        </w:tabs>
        <w:spacing w:line="264" w:lineRule="auto"/>
        <w:ind w:left="-144"/>
        <w:contextualSpacing/>
        <w:rPr>
          <w:szCs w:val="22"/>
        </w:rPr>
      </w:pPr>
      <w:r w:rsidRPr="00C53AFE">
        <w:rPr>
          <w:szCs w:val="22"/>
        </w:rPr>
        <w:tab/>
      </w:r>
    </w:p>
    <w:p w14:paraId="27C0719C" w14:textId="6818F4CC" w:rsidR="002004DD" w:rsidRPr="00C53AFE" w:rsidRDefault="002004DD" w:rsidP="00C53AFE">
      <w:pPr>
        <w:pStyle w:val="BodyTextIndent"/>
        <w:tabs>
          <w:tab w:val="clear" w:pos="1080"/>
        </w:tabs>
        <w:spacing w:line="264" w:lineRule="auto"/>
        <w:ind w:left="-144"/>
        <w:contextualSpacing/>
        <w:rPr>
          <w:szCs w:val="22"/>
        </w:rPr>
      </w:pPr>
      <w:r w:rsidRPr="00C53AFE">
        <w:rPr>
          <w:b/>
          <w:bCs/>
          <w:szCs w:val="22"/>
        </w:rPr>
        <w:fldChar w:fldCharType="begin"/>
      </w:r>
      <w:r w:rsidRPr="00C53AFE">
        <w:rPr>
          <w:b/>
          <w:bCs/>
          <w:szCs w:val="22"/>
        </w:rPr>
        <w:instrText xml:space="preserve"> HYPERLINK "https://www.linkedin.com/school/19328/?legacySchoolId=19328&amp;lipi=urn%3Ali%3Apage%3Ad_flagship3_profile_view_base%3Bo6oKOYVsTRC6uGQcg2G%2F5g%3D%3D&amp;licu=urn%3Ali%3Acontrol%3Ad_flagship3_profile_view_base-background_details_school" </w:instrText>
      </w:r>
      <w:r w:rsidRPr="00C53AFE">
        <w:rPr>
          <w:b/>
          <w:bCs/>
          <w:szCs w:val="22"/>
        </w:rPr>
        <w:fldChar w:fldCharType="separate"/>
      </w:r>
      <w:r w:rsidRPr="00C53AFE">
        <w:rPr>
          <w:b/>
          <w:bCs/>
          <w:szCs w:val="22"/>
          <w:bdr w:val="none" w:sz="0" w:space="0" w:color="auto" w:frame="1"/>
          <w:shd w:val="clear" w:color="auto" w:fill="FFFFFF"/>
        </w:rPr>
        <w:t xml:space="preserve">University of Pennsylvania: </w:t>
      </w:r>
      <w:r w:rsidRPr="00C53AFE">
        <w:rPr>
          <w:rStyle w:val="pv-entitycomma-item"/>
          <w:szCs w:val="22"/>
          <w:bdr w:val="none" w:sz="0" w:space="0" w:color="auto" w:frame="1"/>
        </w:rPr>
        <w:t>LPS Coding Bootcamp Certificate</w:t>
      </w:r>
      <w:r w:rsidRPr="00C53AFE">
        <w:rPr>
          <w:rStyle w:val="pv-entitycomma-item"/>
          <w:szCs w:val="22"/>
          <w:bdr w:val="none" w:sz="0" w:space="0" w:color="auto" w:frame="1"/>
        </w:rPr>
        <w:br/>
      </w:r>
      <w:r w:rsidRPr="00C53AFE">
        <w:rPr>
          <w:szCs w:val="22"/>
          <w:shd w:val="clear" w:color="auto" w:fill="FFFFFF"/>
        </w:rPr>
        <w:t>An intensive 24-week-long bootcamp dedicated to designing and building web application.</w:t>
      </w:r>
      <w:r w:rsidRPr="00C53AFE">
        <w:rPr>
          <w:szCs w:val="22"/>
          <w:shd w:val="clear" w:color="auto" w:fill="FFFFFF"/>
        </w:rPr>
        <w:br/>
      </w:r>
      <w:r w:rsidRPr="00C53AFE">
        <w:rPr>
          <w:b/>
          <w:bCs/>
          <w:szCs w:val="22"/>
          <w:shd w:val="clear" w:color="auto" w:fill="FFFFFF"/>
        </w:rPr>
        <w:t>Skills lea</w:t>
      </w:r>
      <w:r w:rsidR="00C53AFE" w:rsidRPr="00C53AFE">
        <w:rPr>
          <w:b/>
          <w:bCs/>
          <w:szCs w:val="22"/>
          <w:shd w:val="clear" w:color="auto" w:fill="FFFFFF"/>
        </w:rPr>
        <w:t>rned</w:t>
      </w:r>
      <w:r w:rsidR="00C53AFE" w:rsidRPr="00C53AFE">
        <w:rPr>
          <w:szCs w:val="22"/>
          <w:shd w:val="clear" w:color="auto" w:fill="FFFFFF"/>
        </w:rPr>
        <w:t>: HTML5, CSS3, JavaScript, jQuery, Firebase, Node.JS, MySQL, MongoDB, Express, Handlebars, React.</w:t>
      </w:r>
      <w:r w:rsidRPr="00C53AFE">
        <w:rPr>
          <w:szCs w:val="22"/>
        </w:rPr>
        <w:br/>
      </w:r>
    </w:p>
    <w:p w14:paraId="2DA2C8F5" w14:textId="5D327844" w:rsidR="00411F84" w:rsidRPr="00C53AFE" w:rsidRDefault="002004DD" w:rsidP="00411F84">
      <w:pPr>
        <w:contextualSpacing/>
        <w:rPr>
          <w:b/>
          <w:bCs/>
          <w:sz w:val="20"/>
        </w:rPr>
      </w:pPr>
      <w:r w:rsidRPr="00C53AFE">
        <w:rPr>
          <w:b/>
          <w:bCs/>
          <w:sz w:val="22"/>
          <w:szCs w:val="22"/>
        </w:rPr>
        <w:lastRenderedPageBreak/>
        <w:fldChar w:fldCharType="end"/>
      </w:r>
    </w:p>
    <w:p w14:paraId="30FC3E01" w14:textId="1A6E5E4A" w:rsidR="002004DD" w:rsidRPr="00C53AFE" w:rsidRDefault="002004DD" w:rsidP="002004DD">
      <w:pPr>
        <w:rPr>
          <w:b/>
          <w:bCs/>
          <w:sz w:val="20"/>
        </w:rPr>
      </w:pPr>
    </w:p>
    <w:sectPr w:rsidR="002004DD" w:rsidRPr="00C53AFE" w:rsidSect="003A5CB0">
      <w:headerReference w:type="even" r:id="rId11"/>
      <w:footerReference w:type="first" r:id="rId12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0CB6B" w14:textId="77777777" w:rsidR="00000000" w:rsidRDefault="00BE1652">
      <w:r>
        <w:separator/>
      </w:r>
    </w:p>
  </w:endnote>
  <w:endnote w:type="continuationSeparator" w:id="0">
    <w:p w14:paraId="322FC33C" w14:textId="77777777" w:rsidR="00000000" w:rsidRDefault="00BE1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F6EF9" w14:textId="77777777" w:rsidR="007D25A2" w:rsidRPr="00D04637" w:rsidRDefault="00411F84" w:rsidP="007D25A2">
    <w:pPr>
      <w:pStyle w:val="Footer"/>
      <w:jc w:val="right"/>
      <w:rPr>
        <w:rFonts w:asciiTheme="minorHAnsi" w:hAnsiTheme="minorHAnsi" w:cs="Arial"/>
        <w:i/>
        <w:sz w:val="20"/>
      </w:rPr>
    </w:pPr>
    <w:r w:rsidRPr="00D04637">
      <w:rPr>
        <w:rFonts w:asciiTheme="minorHAnsi" w:hAnsiTheme="minorHAnsi" w:cs="Arial"/>
        <w:i/>
        <w:sz w:val="20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CFE5F" w14:textId="77777777" w:rsidR="00000000" w:rsidRDefault="00BE1652">
      <w:r>
        <w:separator/>
      </w:r>
    </w:p>
  </w:footnote>
  <w:footnote w:type="continuationSeparator" w:id="0">
    <w:p w14:paraId="4E14C321" w14:textId="77777777" w:rsidR="00000000" w:rsidRDefault="00BE16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62D4C" w14:textId="77777777" w:rsidR="007D25A2" w:rsidRPr="00FE43D8" w:rsidRDefault="00411F84" w:rsidP="00FE43D8">
    <w:pPr>
      <w:pBdr>
        <w:bottom w:val="thinThickLargeGap" w:sz="18" w:space="1" w:color="auto"/>
      </w:pBdr>
      <w:tabs>
        <w:tab w:val="left" w:pos="360"/>
        <w:tab w:val="left" w:pos="720"/>
        <w:tab w:val="center" w:pos="4824"/>
      </w:tabs>
      <w:spacing w:after="60"/>
      <w:jc w:val="center"/>
      <w:rPr>
        <w:rFonts w:ascii="Arial" w:hAnsi="Arial" w:cs="Arial"/>
        <w:sz w:val="22"/>
      </w:rPr>
    </w:pPr>
    <w:r w:rsidRPr="004A52F8">
      <w:rPr>
        <w:rFonts w:asciiTheme="majorHAnsi" w:hAnsiTheme="majorHAnsi" w:cs="Arial"/>
        <w:spacing w:val="6"/>
        <w:sz w:val="32"/>
      </w:rPr>
      <w:t>Luis Canahuate</w:t>
    </w:r>
    <w:r w:rsidRPr="00C518B6">
      <w:rPr>
        <w:rFonts w:ascii="Arial" w:hAnsi="Arial" w:cs="Arial"/>
        <w:sz w:val="22"/>
      </w:rPr>
      <w:t xml:space="preserve">   </w:t>
    </w:r>
    <w:r w:rsidRPr="00D04637">
      <w:rPr>
        <w:rFonts w:asciiTheme="minorHAnsi" w:hAnsiTheme="minorHAnsi" w:cs="Arial"/>
        <w:sz w:val="22"/>
      </w:rPr>
      <w:t xml:space="preserve">•••   </w:t>
    </w:r>
    <w:r w:rsidRPr="00D04637">
      <w:rPr>
        <w:rFonts w:asciiTheme="minorHAnsi" w:hAnsiTheme="minorHAnsi" w:cs="Arial"/>
        <w:sz w:val="23"/>
        <w:szCs w:val="23"/>
      </w:rPr>
      <w:t xml:space="preserve">Page </w:t>
    </w:r>
    <w:r w:rsidRPr="00D04637">
      <w:rPr>
        <w:rFonts w:asciiTheme="minorHAnsi" w:hAnsiTheme="minorHAnsi" w:cs="Arial"/>
        <w:sz w:val="23"/>
        <w:szCs w:val="23"/>
      </w:rPr>
      <w:fldChar w:fldCharType="begin"/>
    </w:r>
    <w:r w:rsidRPr="00D04637">
      <w:rPr>
        <w:rFonts w:asciiTheme="minorHAnsi" w:hAnsiTheme="minorHAnsi" w:cs="Arial"/>
        <w:sz w:val="23"/>
        <w:szCs w:val="23"/>
      </w:rPr>
      <w:instrText xml:space="preserve"> PAGE </w:instrText>
    </w:r>
    <w:r w:rsidRPr="00D04637">
      <w:rPr>
        <w:rFonts w:asciiTheme="minorHAnsi" w:hAnsiTheme="minorHAnsi" w:cs="Arial"/>
        <w:sz w:val="23"/>
        <w:szCs w:val="23"/>
      </w:rPr>
      <w:fldChar w:fldCharType="separate"/>
    </w:r>
    <w:r>
      <w:rPr>
        <w:rFonts w:asciiTheme="minorHAnsi" w:hAnsiTheme="minorHAnsi" w:cs="Arial"/>
        <w:noProof/>
        <w:sz w:val="23"/>
        <w:szCs w:val="23"/>
      </w:rPr>
      <w:t>2</w:t>
    </w:r>
    <w:r w:rsidRPr="00D04637">
      <w:rPr>
        <w:rFonts w:asciiTheme="minorHAnsi" w:hAnsiTheme="minorHAnsi" w:cs="Arial"/>
        <w:sz w:val="23"/>
        <w:szCs w:val="23"/>
      </w:rPr>
      <w:fldChar w:fldCharType="end"/>
    </w:r>
  </w:p>
  <w:p w14:paraId="43A48990" w14:textId="77777777" w:rsidR="007D25A2" w:rsidRPr="00C518B6" w:rsidRDefault="00BE1652" w:rsidP="007D25A2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2B5C88"/>
    <w:multiLevelType w:val="hybridMultilevel"/>
    <w:tmpl w:val="E40C511C"/>
    <w:lvl w:ilvl="0" w:tplc="08760EE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9EBC2910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D304FEC8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1C4E8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7E68EEF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E9AAC4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2612066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E3B4F00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2D84834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uis Canahuate">
    <w15:presenceInfo w15:providerId="Windows Live" w15:userId="367a18da166ad6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CB0"/>
    <w:rsid w:val="0016527C"/>
    <w:rsid w:val="00180228"/>
    <w:rsid w:val="002004DD"/>
    <w:rsid w:val="003A5CB0"/>
    <w:rsid w:val="00411F84"/>
    <w:rsid w:val="005F38ED"/>
    <w:rsid w:val="00703433"/>
    <w:rsid w:val="007B5809"/>
    <w:rsid w:val="008B1B17"/>
    <w:rsid w:val="00A525DD"/>
    <w:rsid w:val="00B37FBF"/>
    <w:rsid w:val="00BE1652"/>
    <w:rsid w:val="00C53AFE"/>
    <w:rsid w:val="00CF2C6B"/>
    <w:rsid w:val="00DE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BB85"/>
  <w15:chartTrackingRefBased/>
  <w15:docId w15:val="{6AF5868C-B743-4A5D-BD9A-46569DF0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43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3">
    <w:name w:val="heading 3"/>
    <w:basedOn w:val="Normal"/>
    <w:link w:val="Heading3Char"/>
    <w:uiPriority w:val="9"/>
    <w:qFormat/>
    <w:rsid w:val="002004D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3A5CB0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3A5CB0"/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Normal"/>
    <w:link w:val="HeaderChar"/>
    <w:rsid w:val="003A5C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A5CB0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rsid w:val="003A5CB0"/>
    <w:rPr>
      <w:rFonts w:ascii="Courier" w:eastAsia="Times" w:hAnsi="Courier"/>
    </w:rPr>
  </w:style>
  <w:style w:type="character" w:customStyle="1" w:styleId="PlainTextChar">
    <w:name w:val="Plain Text Char"/>
    <w:basedOn w:val="DefaultParagraphFont"/>
    <w:link w:val="PlainText"/>
    <w:rsid w:val="003A5CB0"/>
    <w:rPr>
      <w:rFonts w:ascii="Courier" w:eastAsia="Times" w:hAnsi="Courier" w:cs="Times New Roman"/>
      <w:sz w:val="24"/>
      <w:szCs w:val="20"/>
    </w:rPr>
  </w:style>
  <w:style w:type="paragraph" w:styleId="Footer">
    <w:name w:val="footer"/>
    <w:basedOn w:val="Normal"/>
    <w:link w:val="FooterChar"/>
    <w:rsid w:val="003A5C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A5CB0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rsid w:val="003A5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8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38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04D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v-entitysecondary-title">
    <w:name w:val="pv-entity__secondary-title"/>
    <w:basedOn w:val="Normal"/>
    <w:rsid w:val="002004DD"/>
    <w:pPr>
      <w:spacing w:before="100" w:beforeAutospacing="1" w:after="100" w:afterAutospacing="1"/>
    </w:pPr>
    <w:rPr>
      <w:szCs w:val="24"/>
    </w:rPr>
  </w:style>
  <w:style w:type="character" w:customStyle="1" w:styleId="visually-hidden">
    <w:name w:val="visually-hidden"/>
    <w:basedOn w:val="DefaultParagraphFont"/>
    <w:rsid w:val="002004DD"/>
  </w:style>
  <w:style w:type="character" w:customStyle="1" w:styleId="pv-entitycomma-item">
    <w:name w:val="pv-entity__comma-item"/>
    <w:basedOn w:val="DefaultParagraphFont"/>
    <w:rsid w:val="002004DD"/>
  </w:style>
  <w:style w:type="paragraph" w:customStyle="1" w:styleId="pv-entitydates">
    <w:name w:val="pv-entity__dates"/>
    <w:basedOn w:val="Normal"/>
    <w:rsid w:val="002004DD"/>
    <w:pPr>
      <w:spacing w:before="100" w:beforeAutospacing="1" w:after="100" w:afterAutospacing="1"/>
    </w:pPr>
    <w:rPr>
      <w:szCs w:val="24"/>
    </w:rPr>
  </w:style>
  <w:style w:type="paragraph" w:customStyle="1" w:styleId="pv-entitydescription">
    <w:name w:val="pv-entity__description"/>
    <w:basedOn w:val="Normal"/>
    <w:rsid w:val="002004DD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7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678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1166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olas-tomlinsonstjuste/Gentrification-Suck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uis-canahuate-3aa23610a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canahuate16/Weather-Dash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anahuate16/Work_Day_Scheduler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Canahuate</dc:creator>
  <cp:keywords/>
  <dc:description/>
  <cp:lastModifiedBy>Luis Canahuate</cp:lastModifiedBy>
  <cp:revision>4</cp:revision>
  <dcterms:created xsi:type="dcterms:W3CDTF">2020-10-21T17:51:00Z</dcterms:created>
  <dcterms:modified xsi:type="dcterms:W3CDTF">2020-10-21T19:53:00Z</dcterms:modified>
</cp:coreProperties>
</file>